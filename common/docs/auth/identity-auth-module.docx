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D1DABA5" w14:textId="365C19B4" w:rsidR="0081002F" w:rsidRDefault="008F36EC" w:rsidP="004052B5">
      <w:pPr>
        <w:pStyle w:val="Title"/>
      </w:pPr>
      <w:r>
        <w:t>Identity in VC subsystem</w:t>
      </w:r>
    </w:p>
    <w:p w14:paraId="464E8B98" w14:textId="4354599E" w:rsidR="0081002F" w:rsidRDefault="007E750B" w:rsidP="007E750B">
      <w:pPr>
        <w:pStyle w:val="Heading1"/>
      </w:pPr>
      <w:r>
        <w:t xml:space="preserve">The </w:t>
      </w:r>
      <w:r w:rsidR="00F23D10">
        <w:t xml:space="preserve">Identity </w:t>
      </w:r>
      <w:r w:rsidR="006F10A9">
        <w:t>schema</w:t>
      </w:r>
    </w:p>
    <w:p w14:paraId="4E4E2377" w14:textId="77777777" w:rsidR="0081002F" w:rsidRDefault="00BC71AA" w:rsidP="004052B5">
      <w:pPr>
        <w:pStyle w:val="Code"/>
      </w:pPr>
      <w:r>
        <w:t>identity = {</w:t>
      </w:r>
    </w:p>
    <w:p w14:paraId="26B37B47" w14:textId="77777777" w:rsidR="0081002F" w:rsidRDefault="00BC71AA" w:rsidP="004052B5">
      <w:pPr>
        <w:pStyle w:val="Code"/>
      </w:pPr>
      <w:r>
        <w:t xml:space="preserve">    vc_id       : null,                   /* Assigned by the session controller */</w:t>
      </w:r>
    </w:p>
    <w:p w14:paraId="7CE7C14A" w14:textId="61EF2F37" w:rsidR="00EF3477" w:rsidRDefault="00EF3477" w:rsidP="004052B5">
      <w:pPr>
        <w:pStyle w:val="Code"/>
      </w:pPr>
      <w:r>
        <w:t xml:space="preserve">    auth_via    : &lt;facebook|google|wiziq|auth&gt;,</w:t>
      </w:r>
    </w:p>
    <w:p w14:paraId="4E8D0D9C" w14:textId="3C506784" w:rsidR="0081002F" w:rsidRDefault="00BC71AA" w:rsidP="004052B5">
      <w:pPr>
        <w:pStyle w:val="Code"/>
      </w:pPr>
      <w:r>
        <w:t xml:space="preserve">    vc_auth_ts  : </w:t>
      </w:r>
      <w:r w:rsidR="00EF3477">
        <w:t>&lt;timestamp&gt;</w:t>
      </w:r>
      <w:r>
        <w:t>,</w:t>
      </w:r>
      <w:r w:rsidR="001229FA">
        <w:tab/>
      </w:r>
      <w:r w:rsidR="00AF7BCF">
        <w:t xml:space="preserve">    </w:t>
      </w:r>
      <w:bookmarkStart w:id="0" w:name="_GoBack"/>
      <w:bookmarkEnd w:id="0"/>
      <w:r w:rsidR="001229FA">
        <w:t>/* UTC Time in ISO format */</w:t>
      </w:r>
    </w:p>
    <w:p w14:paraId="14500A11" w14:textId="52DD9468" w:rsidR="0081002F" w:rsidRPr="008D16F8" w:rsidRDefault="00BC71AA" w:rsidP="004052B5">
      <w:pPr>
        <w:pStyle w:val="Code"/>
      </w:pPr>
      <w:r w:rsidRPr="008D16F8">
        <w:t xml:space="preserve">    id          : </w:t>
      </w:r>
      <w:r w:rsidR="00E3212F" w:rsidRPr="008D16F8">
        <w:t>&lt;randomly generated for anon | returned via SSO&gt;</w:t>
      </w:r>
      <w:r w:rsidRPr="008D16F8">
        <w:t>,</w:t>
      </w:r>
    </w:p>
    <w:p w14:paraId="5D9EF355" w14:textId="45C6716F" w:rsidR="0081002F" w:rsidRDefault="00BC71AA" w:rsidP="004052B5">
      <w:pPr>
        <w:pStyle w:val="Code"/>
      </w:pPr>
      <w:r>
        <w:t xml:space="preserve">    displayName : </w:t>
      </w:r>
      <w:r w:rsidR="004A4A8D">
        <w:t>&lt;display-name&gt;,</w:t>
      </w:r>
    </w:p>
    <w:p w14:paraId="35E9F6D2" w14:textId="43F45BA0" w:rsidR="0081002F" w:rsidRPr="002E78DE" w:rsidRDefault="00BC71AA" w:rsidP="004052B5">
      <w:pPr>
        <w:pStyle w:val="Code"/>
      </w:pPr>
      <w:r w:rsidRPr="002E78DE">
        <w:t xml:space="preserve">    name        : </w:t>
      </w:r>
      <w:r w:rsidR="008D16F8" w:rsidRPr="002E78DE">
        <w:t>&lt;null in case of anon | name as returned via SSO</w:t>
      </w:r>
      <w:r w:rsidR="00597B16" w:rsidRPr="002E78DE">
        <w:t>, could be null</w:t>
      </w:r>
      <w:r w:rsidR="008D16F8" w:rsidRPr="002E78DE">
        <w:t>&gt;,</w:t>
      </w:r>
    </w:p>
    <w:p w14:paraId="6BAEA230" w14:textId="6E0306F9" w:rsidR="0081002F" w:rsidRPr="006304B8" w:rsidRDefault="00BC71AA" w:rsidP="004052B5">
      <w:pPr>
        <w:pStyle w:val="Code"/>
      </w:pPr>
      <w:r w:rsidRPr="006304B8">
        <w:t xml:space="preserve">    nickname    : </w:t>
      </w:r>
      <w:r w:rsidR="002507D6" w:rsidRPr="006304B8">
        <w:t>&lt;we overwrite this with love&gt;,</w:t>
      </w:r>
    </w:p>
    <w:p w14:paraId="25910BB7" w14:textId="0B2B101B" w:rsidR="0081002F" w:rsidRDefault="00BC71AA" w:rsidP="004052B5">
      <w:pPr>
        <w:pStyle w:val="Code"/>
      </w:pPr>
      <w:r>
        <w:t xml:space="preserve">    birthday    : </w:t>
      </w:r>
      <w:r w:rsidR="0063629D">
        <w:t xml:space="preserve">&lt;date </w:t>
      </w:r>
      <w:r w:rsidR="00697FA9">
        <w:t>| null&gt;,</w:t>
      </w:r>
    </w:p>
    <w:p w14:paraId="487B441F" w14:textId="71B2BE62" w:rsidR="0081002F" w:rsidRDefault="00BC71AA" w:rsidP="004052B5">
      <w:pPr>
        <w:pStyle w:val="Code"/>
      </w:pPr>
      <w:r>
        <w:t xml:space="preserve">    anniversary : </w:t>
      </w:r>
      <w:r w:rsidR="0063629D">
        <w:t>&lt;date |</w:t>
      </w:r>
      <w:r w:rsidR="00697FA9">
        <w:t xml:space="preserve"> null&gt;,</w:t>
      </w:r>
    </w:p>
    <w:p w14:paraId="3BF12E88" w14:textId="26786882" w:rsidR="0081002F" w:rsidRDefault="00BC71AA" w:rsidP="004052B5">
      <w:pPr>
        <w:pStyle w:val="Code"/>
      </w:pPr>
      <w:r>
        <w:t xml:space="preserve">    gender      : </w:t>
      </w:r>
      <w:r w:rsidR="0063629D">
        <w:t xml:space="preserve">&lt;gender </w:t>
      </w:r>
      <w:r w:rsidR="00697FA9">
        <w:t>| null&gt;,</w:t>
      </w:r>
    </w:p>
    <w:p w14:paraId="2E92E602" w14:textId="55E03C19" w:rsidR="0081002F" w:rsidRDefault="00BC71AA" w:rsidP="004052B5">
      <w:pPr>
        <w:pStyle w:val="Code"/>
      </w:pPr>
      <w:r>
        <w:t xml:space="preserve">    utcOffset   : </w:t>
      </w:r>
      <w:r w:rsidR="0063629D">
        <w:t>&lt;offset |</w:t>
      </w:r>
      <w:r w:rsidR="00697FA9">
        <w:t xml:space="preserve"> null&gt;,</w:t>
      </w:r>
    </w:p>
    <w:p w14:paraId="548EA2F5" w14:textId="6F291288" w:rsidR="0081002F" w:rsidRDefault="00BC71AA" w:rsidP="004052B5">
      <w:pPr>
        <w:pStyle w:val="Code"/>
      </w:pPr>
      <w:r>
        <w:t xml:space="preserve">    emails      : </w:t>
      </w:r>
      <w:r w:rsidR="0063629D">
        <w:t xml:space="preserve">null </w:t>
      </w:r>
      <w:r w:rsidR="00697FA9">
        <w:t xml:space="preserve">| </w:t>
      </w:r>
      <w:r>
        <w:t>[</w:t>
      </w:r>
    </w:p>
    <w:p w14:paraId="7F0E6EBC" w14:textId="77777777" w:rsidR="0081002F" w:rsidRDefault="00BC71AA" w:rsidP="004052B5">
      <w:pPr>
        <w:pStyle w:val="Code"/>
      </w:pPr>
      <w:r>
        <w:t xml:space="preserve">        {</w:t>
      </w:r>
    </w:p>
    <w:p w14:paraId="67BB2B6A" w14:textId="1A16F3D8" w:rsidR="0081002F" w:rsidRDefault="00BC71AA" w:rsidP="004052B5">
      <w:pPr>
        <w:pStyle w:val="Code"/>
      </w:pPr>
      <w:r>
        <w:t xml:space="preserve">            value   : </w:t>
      </w:r>
      <w:r w:rsidR="006304B8">
        <w:t>&lt;from SSO&gt;</w:t>
      </w:r>
      <w:r>
        <w:t>,</w:t>
      </w:r>
    </w:p>
    <w:p w14:paraId="127D6AEF" w14:textId="66AA2043" w:rsidR="0081002F" w:rsidRDefault="00BC71AA" w:rsidP="004052B5">
      <w:pPr>
        <w:pStyle w:val="Code"/>
      </w:pPr>
      <w:r>
        <w:t xml:space="preserve">            type    : </w:t>
      </w:r>
      <w:r w:rsidR="006304B8">
        <w:t>&lt;from SSO&gt;,</w:t>
      </w:r>
    </w:p>
    <w:p w14:paraId="707C1C1A" w14:textId="72C22D14" w:rsidR="0081002F" w:rsidRDefault="00BC71AA" w:rsidP="004052B5">
      <w:pPr>
        <w:pStyle w:val="Code"/>
      </w:pPr>
      <w:r>
        <w:t xml:space="preserve">            primary : </w:t>
      </w:r>
      <w:r w:rsidR="006304B8">
        <w:t>&lt;from SSO&gt;</w:t>
      </w:r>
    </w:p>
    <w:p w14:paraId="644F0402" w14:textId="77777777" w:rsidR="0081002F" w:rsidRDefault="00BC71AA" w:rsidP="004052B5">
      <w:pPr>
        <w:pStyle w:val="Code"/>
      </w:pPr>
      <w:r>
        <w:t xml:space="preserve">        },</w:t>
      </w:r>
    </w:p>
    <w:p w14:paraId="4659B697" w14:textId="77777777" w:rsidR="0081002F" w:rsidRDefault="00BC71AA" w:rsidP="004052B5">
      <w:pPr>
        <w:pStyle w:val="Code"/>
      </w:pPr>
      <w:r>
        <w:t xml:space="preserve">    ],</w:t>
      </w:r>
    </w:p>
    <w:p w14:paraId="7ABE8DFA" w14:textId="6D990671" w:rsidR="0081002F" w:rsidRDefault="00BC71AA" w:rsidP="004052B5">
      <w:pPr>
        <w:pStyle w:val="Code"/>
      </w:pPr>
      <w:r>
        <w:t xml:space="preserve">    phoneNumbers: </w:t>
      </w:r>
      <w:r w:rsidR="0063629D">
        <w:t xml:space="preserve">null </w:t>
      </w:r>
      <w:r w:rsidR="006A0314">
        <w:t xml:space="preserve">| </w:t>
      </w:r>
      <w:r>
        <w:t>[</w:t>
      </w:r>
    </w:p>
    <w:p w14:paraId="7B59A8D4" w14:textId="77777777" w:rsidR="0081002F" w:rsidRDefault="00BC71AA" w:rsidP="004052B5">
      <w:pPr>
        <w:pStyle w:val="Code"/>
      </w:pPr>
      <w:r>
        <w:t xml:space="preserve">        {</w:t>
      </w:r>
    </w:p>
    <w:p w14:paraId="39AEB458" w14:textId="627DAC67" w:rsidR="0081002F" w:rsidRDefault="00BC71AA" w:rsidP="004052B5">
      <w:pPr>
        <w:pStyle w:val="Code"/>
      </w:pPr>
      <w:r>
        <w:t xml:space="preserve">            value   : </w:t>
      </w:r>
      <w:r w:rsidR="0063629D">
        <w:t>&lt;from SSO&gt;,</w:t>
      </w:r>
    </w:p>
    <w:p w14:paraId="7E495A06" w14:textId="19765428" w:rsidR="0081002F" w:rsidRDefault="00BC71AA" w:rsidP="004052B5">
      <w:pPr>
        <w:pStyle w:val="Code"/>
      </w:pPr>
      <w:r>
        <w:t xml:space="preserve">            type    : </w:t>
      </w:r>
      <w:r w:rsidR="0063629D">
        <w:t>&lt;from SSO&gt;,</w:t>
      </w:r>
    </w:p>
    <w:p w14:paraId="5F0F9203" w14:textId="40CA72E3" w:rsidR="0081002F" w:rsidRDefault="0063629D" w:rsidP="004052B5">
      <w:pPr>
        <w:pStyle w:val="Code"/>
      </w:pPr>
      <w:r>
        <w:t xml:space="preserve">            primary : &lt;from SSO&gt;</w:t>
      </w:r>
    </w:p>
    <w:p w14:paraId="7361646A" w14:textId="77777777" w:rsidR="0081002F" w:rsidRDefault="00BC71AA" w:rsidP="004052B5">
      <w:pPr>
        <w:pStyle w:val="Code"/>
      </w:pPr>
      <w:r>
        <w:t xml:space="preserve">        },</w:t>
      </w:r>
    </w:p>
    <w:p w14:paraId="7A5622DA" w14:textId="77777777" w:rsidR="0081002F" w:rsidRDefault="00BC71AA" w:rsidP="004052B5">
      <w:pPr>
        <w:pStyle w:val="Code"/>
      </w:pPr>
      <w:r>
        <w:t xml:space="preserve">    ],</w:t>
      </w:r>
    </w:p>
    <w:p w14:paraId="5583F836" w14:textId="1FC050CB" w:rsidR="0081002F" w:rsidRDefault="00BC71AA" w:rsidP="004052B5">
      <w:pPr>
        <w:pStyle w:val="Code"/>
      </w:pPr>
      <w:r>
        <w:t xml:space="preserve">    photos      : </w:t>
      </w:r>
      <w:r w:rsidR="00A53814">
        <w:t>null |</w:t>
      </w:r>
      <w:r w:rsidR="006A0314">
        <w:t xml:space="preserve"> </w:t>
      </w:r>
      <w:r>
        <w:t>[</w:t>
      </w:r>
    </w:p>
    <w:p w14:paraId="42D60290" w14:textId="77777777" w:rsidR="0081002F" w:rsidRDefault="00BC71AA" w:rsidP="004052B5">
      <w:pPr>
        <w:pStyle w:val="Code"/>
      </w:pPr>
      <w:r>
        <w:t xml:space="preserve">        {</w:t>
      </w:r>
    </w:p>
    <w:p w14:paraId="272D2B13" w14:textId="7E75F52E" w:rsidR="0081002F" w:rsidRDefault="00BC71AA" w:rsidP="004052B5">
      <w:pPr>
        <w:pStyle w:val="Code"/>
      </w:pPr>
      <w:r>
        <w:t xml:space="preserve">            value   : </w:t>
      </w:r>
      <w:r w:rsidR="00A53814">
        <w:t>&lt;from SSO&gt;,</w:t>
      </w:r>
    </w:p>
    <w:p w14:paraId="0ADA4CCD" w14:textId="0EBAAB09" w:rsidR="0081002F" w:rsidRDefault="00BC71AA" w:rsidP="004052B5">
      <w:pPr>
        <w:pStyle w:val="Code"/>
      </w:pPr>
      <w:r>
        <w:t xml:space="preserve">            type    : </w:t>
      </w:r>
      <w:r w:rsidR="00A53814">
        <w:t>&lt;from SSO&gt;,</w:t>
      </w:r>
    </w:p>
    <w:p w14:paraId="73C1003A" w14:textId="7DC38E8F" w:rsidR="0081002F" w:rsidRDefault="00BC71AA" w:rsidP="004052B5">
      <w:pPr>
        <w:pStyle w:val="Code"/>
      </w:pPr>
      <w:r>
        <w:t xml:space="preserve">            primary : </w:t>
      </w:r>
      <w:r w:rsidR="00A53814">
        <w:t>&lt;from SSO&gt;</w:t>
      </w:r>
    </w:p>
    <w:p w14:paraId="4E32B445" w14:textId="77777777" w:rsidR="0081002F" w:rsidRDefault="00BC71AA" w:rsidP="004052B5">
      <w:pPr>
        <w:pStyle w:val="Code"/>
      </w:pPr>
      <w:r>
        <w:t xml:space="preserve">        },</w:t>
      </w:r>
    </w:p>
    <w:p w14:paraId="0A3A9702" w14:textId="77777777" w:rsidR="0081002F" w:rsidRDefault="00BC71AA" w:rsidP="004052B5">
      <w:pPr>
        <w:pStyle w:val="Code"/>
      </w:pPr>
      <w:r>
        <w:t xml:space="preserve">    ],</w:t>
      </w:r>
    </w:p>
    <w:p w14:paraId="04BFD656" w14:textId="61C5F3B6" w:rsidR="0081002F" w:rsidRDefault="00BC71AA" w:rsidP="004052B5">
      <w:pPr>
        <w:pStyle w:val="Code"/>
      </w:pPr>
      <w:r>
        <w:t xml:space="preserve">    addresses   : null || [</w:t>
      </w:r>
    </w:p>
    <w:p w14:paraId="4E8E53F8" w14:textId="77777777" w:rsidR="0081002F" w:rsidRDefault="00BC71AA" w:rsidP="004052B5">
      <w:pPr>
        <w:pStyle w:val="Code"/>
      </w:pPr>
      <w:r>
        <w:t xml:space="preserve">        {</w:t>
      </w:r>
    </w:p>
    <w:p w14:paraId="453829CF" w14:textId="060FA829" w:rsidR="0081002F" w:rsidRDefault="00BC71AA" w:rsidP="004052B5">
      <w:pPr>
        <w:pStyle w:val="Code"/>
      </w:pPr>
      <w:r>
        <w:t xml:space="preserve">            formatted     : </w:t>
      </w:r>
      <w:r w:rsidR="006A152C">
        <w:t>&lt;from SSO&gt;</w:t>
      </w:r>
      <w:r>
        <w:t>,</w:t>
      </w:r>
    </w:p>
    <w:p w14:paraId="16A8C670" w14:textId="543C6821" w:rsidR="0081002F" w:rsidRDefault="00BC71AA" w:rsidP="004052B5">
      <w:pPr>
        <w:pStyle w:val="Code"/>
      </w:pPr>
      <w:r>
        <w:t xml:space="preserve">            streetAddress : </w:t>
      </w:r>
      <w:r w:rsidR="006A152C">
        <w:t>&lt;from SSO&gt;</w:t>
      </w:r>
      <w:r>
        <w:t>,</w:t>
      </w:r>
    </w:p>
    <w:p w14:paraId="63D1812A" w14:textId="689C21F4" w:rsidR="0081002F" w:rsidRDefault="00BC71AA" w:rsidP="004052B5">
      <w:pPr>
        <w:pStyle w:val="Code"/>
      </w:pPr>
      <w:r>
        <w:t xml:space="preserve">            locality      : </w:t>
      </w:r>
      <w:r w:rsidR="006A152C">
        <w:t>&lt;from SSO&gt;</w:t>
      </w:r>
      <w:r>
        <w:t>,</w:t>
      </w:r>
    </w:p>
    <w:p w14:paraId="77551739" w14:textId="5AD2680C" w:rsidR="0081002F" w:rsidRDefault="00BC71AA" w:rsidP="004052B5">
      <w:pPr>
        <w:pStyle w:val="Code"/>
      </w:pPr>
      <w:r>
        <w:t xml:space="preserve">            region        : </w:t>
      </w:r>
      <w:r w:rsidR="006A152C">
        <w:t>&lt;from SSO&gt;</w:t>
      </w:r>
      <w:r>
        <w:t>,</w:t>
      </w:r>
    </w:p>
    <w:p w14:paraId="1668E649" w14:textId="5DD4E05B" w:rsidR="0081002F" w:rsidRDefault="00BC71AA" w:rsidP="004052B5">
      <w:pPr>
        <w:pStyle w:val="Code"/>
      </w:pPr>
      <w:r>
        <w:t xml:space="preserve">            postalCode    : </w:t>
      </w:r>
      <w:r w:rsidR="006A152C">
        <w:t>&lt;from SSO&gt;</w:t>
      </w:r>
      <w:r>
        <w:t>,</w:t>
      </w:r>
    </w:p>
    <w:p w14:paraId="51574CAB" w14:textId="5B046F55" w:rsidR="0081002F" w:rsidRDefault="00BC71AA" w:rsidP="004052B5">
      <w:pPr>
        <w:pStyle w:val="Code"/>
      </w:pPr>
      <w:r>
        <w:t xml:space="preserve">        </w:t>
      </w:r>
      <w:r w:rsidR="006A152C">
        <w:t xml:space="preserve">    country       : &lt;from SSO&gt;</w:t>
      </w:r>
      <w:r>
        <w:t>,</w:t>
      </w:r>
    </w:p>
    <w:p w14:paraId="1D252745" w14:textId="77777777" w:rsidR="0081002F" w:rsidRDefault="00BC71AA" w:rsidP="004052B5">
      <w:pPr>
        <w:pStyle w:val="Code"/>
      </w:pPr>
      <w:r>
        <w:t xml:space="preserve">        },</w:t>
      </w:r>
    </w:p>
    <w:p w14:paraId="3560522A" w14:textId="77777777" w:rsidR="0081002F" w:rsidRDefault="00BC71AA" w:rsidP="004052B5">
      <w:pPr>
        <w:pStyle w:val="Code"/>
      </w:pPr>
      <w:r>
        <w:t xml:space="preserve">    ],</w:t>
      </w:r>
    </w:p>
    <w:p w14:paraId="7CAD383E" w14:textId="77777777" w:rsidR="0081002F" w:rsidRDefault="00BC71AA" w:rsidP="004052B5">
      <w:pPr>
        <w:pStyle w:val="Code"/>
      </w:pPr>
      <w:r>
        <w:t>}</w:t>
      </w:r>
    </w:p>
    <w:p w14:paraId="1C538CC6" w14:textId="77777777" w:rsidR="0081002F" w:rsidRDefault="0081002F">
      <w:pPr>
        <w:pStyle w:val="normal0"/>
      </w:pPr>
    </w:p>
    <w:p w14:paraId="5F9DA9E3" w14:textId="194B7D2B" w:rsidR="00EF5119" w:rsidRDefault="00EF5119" w:rsidP="00EF5119">
      <w:pPr>
        <w:pStyle w:val="Heading1"/>
      </w:pPr>
      <w:r>
        <w:t>Uniqueness within the VC subsystem</w:t>
      </w:r>
    </w:p>
    <w:p w14:paraId="3C0EA7E3" w14:textId="2524EED5" w:rsidR="00EF5119" w:rsidRDefault="00EF5119" w:rsidP="00EF5119">
      <w:r>
        <w:t>The following should be used to determine a unique user in VC subsystem:</w:t>
      </w:r>
    </w:p>
    <w:p w14:paraId="000D9BF6" w14:textId="1A358D3D" w:rsidR="00EF5119" w:rsidRDefault="00EF5119" w:rsidP="00EF5119">
      <w:pPr>
        <w:pStyle w:val="Code"/>
      </w:pPr>
      <w:r>
        <w:t>{</w:t>
      </w:r>
    </w:p>
    <w:p w14:paraId="04367FF2" w14:textId="0C13A064" w:rsidR="00EF5119" w:rsidRDefault="00EF5119" w:rsidP="00EF5119">
      <w:pPr>
        <w:pStyle w:val="Code"/>
      </w:pPr>
      <w:r>
        <w:tab/>
        <w:t>id : &lt;&gt;,</w:t>
      </w:r>
    </w:p>
    <w:p w14:paraId="39D71A2A" w14:textId="67FCDBB7" w:rsidR="00EF5119" w:rsidRDefault="00EF5119" w:rsidP="00EF5119">
      <w:pPr>
        <w:pStyle w:val="Code"/>
      </w:pPr>
      <w:r>
        <w:lastRenderedPageBreak/>
        <w:tab/>
        <w:t>auth_via : &lt;&gt;</w:t>
      </w:r>
    </w:p>
    <w:p w14:paraId="14EB1948" w14:textId="13782BD7" w:rsidR="00EF5119" w:rsidRPr="00EF5119" w:rsidRDefault="00EF5119" w:rsidP="00EF5119">
      <w:pPr>
        <w:pStyle w:val="Code"/>
      </w:pPr>
      <w:r>
        <w:t>}</w:t>
      </w:r>
    </w:p>
    <w:p w14:paraId="3E8B47A6" w14:textId="77777777" w:rsidR="00EF5119" w:rsidRDefault="00EF5119" w:rsidP="00EF5119"/>
    <w:p w14:paraId="70592643" w14:textId="4814A014" w:rsidR="00675328" w:rsidRDefault="00EF3477" w:rsidP="00675328">
      <w:pPr>
        <w:pStyle w:val="Heading1"/>
      </w:pPr>
      <w:r>
        <w:t>Anonymous Values</w:t>
      </w:r>
    </w:p>
    <w:p w14:paraId="44B867F6" w14:textId="514FC3D6" w:rsidR="009E0FC2" w:rsidRDefault="009E0FC2" w:rsidP="00B24862">
      <w:r>
        <w:t>TODO</w:t>
      </w:r>
    </w:p>
    <w:p w14:paraId="717930BD" w14:textId="5DC815F8" w:rsidR="009E0FC2" w:rsidRDefault="009E0FC2" w:rsidP="009E0FC2">
      <w:pPr>
        <w:pStyle w:val="Heading1"/>
      </w:pPr>
      <w:r>
        <w:t>Google auth</w:t>
      </w:r>
    </w:p>
    <w:p w14:paraId="7C18C846" w14:textId="2DE2EB16" w:rsidR="009E0FC2" w:rsidRDefault="009E0FC2" w:rsidP="009E0FC2">
      <w:r>
        <w:t>TODO</w:t>
      </w:r>
      <w:r w:rsidR="00410A67">
        <w:t xml:space="preserve"> + the case where people use wiziq (google based) email ids.</w:t>
      </w:r>
    </w:p>
    <w:p w14:paraId="5FFFC4B3" w14:textId="1B3E647E" w:rsidR="009E0FC2" w:rsidRDefault="00410A67" w:rsidP="00410A67">
      <w:pPr>
        <w:pStyle w:val="Heading1"/>
      </w:pPr>
      <w:r>
        <w:t>Facebook Auth</w:t>
      </w:r>
    </w:p>
    <w:p w14:paraId="532DB325" w14:textId="34E5B4C7" w:rsidR="00410A67" w:rsidRDefault="00410A67" w:rsidP="00410A67">
      <w:r>
        <w:t>TODO</w:t>
      </w:r>
    </w:p>
    <w:p w14:paraId="43A1E547" w14:textId="37842F1B" w:rsidR="00410A67" w:rsidRDefault="00410A67" w:rsidP="00410A67">
      <w:pPr>
        <w:pStyle w:val="Heading1"/>
      </w:pPr>
      <w:r>
        <w:t>WIziQ auth</w:t>
      </w:r>
    </w:p>
    <w:p w14:paraId="6B5503EB" w14:textId="650FE577" w:rsidR="00410A67" w:rsidRPr="00410A67" w:rsidRDefault="00410A67" w:rsidP="00410A67">
      <w:r>
        <w:t>TODO</w:t>
      </w:r>
    </w:p>
    <w:p w14:paraId="48E0FCC0" w14:textId="77777777" w:rsidR="00894A04" w:rsidRPr="00894A04" w:rsidRDefault="00894A04" w:rsidP="00894A04"/>
    <w:p w14:paraId="4C4C5149" w14:textId="77777777" w:rsidR="0081002F" w:rsidRDefault="00BC71AA">
      <w:pPr>
        <w:pStyle w:val="normal0"/>
      </w:pPr>
      <w:r>
        <w:t>Note :</w:t>
      </w:r>
    </w:p>
    <w:p w14:paraId="26D730B1" w14:textId="77777777" w:rsidR="0081002F" w:rsidRDefault="00BC71AA">
      <w:pPr>
        <w:pStyle w:val="normal0"/>
        <w:numPr>
          <w:ilvl w:val="0"/>
          <w:numId w:val="1"/>
        </w:numPr>
        <w:ind w:hanging="360"/>
        <w:contextualSpacing/>
      </w:pPr>
      <w:r>
        <w:t>If some value for either of these fields is not returned by social authentication module ( eg : google, facebook ) , then we put default values for the same otherwise the value returned by that module is used.</w:t>
      </w:r>
    </w:p>
    <w:p w14:paraId="2873C19B" w14:textId="77777777" w:rsidR="0081002F" w:rsidRDefault="00BC71AA">
      <w:pPr>
        <w:pStyle w:val="normal0"/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vc_auth_ts  </w:t>
      </w:r>
      <w: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utcOffset </w:t>
      </w:r>
      <w:r>
        <w:t>are added dynamically by auth module as they are not returned by either of the social authenication modules.</w:t>
      </w:r>
    </w:p>
    <w:p w14:paraId="7BD71FD6" w14:textId="77777777" w:rsidR="0081002F" w:rsidRDefault="00BC71AA">
      <w:pPr>
        <w:pStyle w:val="normal0"/>
        <w:numPr>
          <w:ilvl w:val="0"/>
          <w:numId w:val="1"/>
        </w:numPr>
        <w:ind w:hanging="360"/>
        <w:contextualSpacing/>
      </w:pPr>
      <w:r>
        <w:t>For anonymous login :</w:t>
      </w:r>
    </w:p>
    <w:p w14:paraId="06ED4E5B" w14:textId="77777777" w:rsidR="0081002F" w:rsidRDefault="00BC71AA">
      <w:pPr>
        <w:pStyle w:val="normal0"/>
        <w:numPr>
          <w:ilvl w:val="1"/>
          <w:numId w:val="1"/>
        </w:numPr>
        <w:ind w:hanging="360"/>
        <w:contextualSpacing/>
      </w:pPr>
      <w:r>
        <w:t xml:space="preserve">Structure returned :     </w:t>
      </w:r>
      <w:r>
        <w:rPr>
          <w:rFonts w:ascii="Times New Roman" w:eastAsia="Times New Roman" w:hAnsi="Times New Roman" w:cs="Times New Roman"/>
          <w:sz w:val="20"/>
          <w:szCs w:val="20"/>
        </w:rPr>
        <w:t>identity = {</w:t>
      </w:r>
    </w:p>
    <w:p w14:paraId="58E3A50A" w14:textId="77777777" w:rsidR="0081002F" w:rsidRDefault="00BC71AA">
      <w:pPr>
        <w:pStyle w:val="normal0"/>
        <w:ind w:left="2160" w:firstLine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id : '--none-yet',                   /* filled via anonymous form */</w:t>
      </w:r>
    </w:p>
    <w:p w14:paraId="303F6260" w14:textId="77777777" w:rsidR="0081002F" w:rsidRDefault="00BC71AA">
      <w:pPr>
        <w:pStyle w:val="normal0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displayName : '--none-yet'  /* filled via anonymous form */</w:t>
      </w:r>
    </w:p>
    <w:p w14:paraId="0AADCC61" w14:textId="77777777" w:rsidR="0081002F" w:rsidRDefault="00BC71AA">
      <w:pPr>
        <w:pStyle w:val="normal0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}</w:t>
      </w:r>
    </w:p>
    <w:p w14:paraId="48864E00" w14:textId="77777777" w:rsidR="0081002F" w:rsidRDefault="00BC71AA">
      <w:pPr>
        <w:pStyle w:val="normal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14:paraId="636B28A5" w14:textId="77777777" w:rsidR="0081002F" w:rsidRDefault="00BC71AA">
      <w:pPr>
        <w:pStyle w:val="normal0"/>
        <w:ind w:left="72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</w:p>
    <w:p w14:paraId="21032932" w14:textId="77777777" w:rsidR="0081002F" w:rsidRDefault="0081002F">
      <w:pPr>
        <w:pStyle w:val="normal0"/>
        <w:ind w:left="720"/>
      </w:pPr>
    </w:p>
    <w:p w14:paraId="1150222F" w14:textId="77777777" w:rsidR="0081002F" w:rsidRDefault="0081002F">
      <w:pPr>
        <w:pStyle w:val="normal0"/>
        <w:ind w:left="720"/>
      </w:pPr>
    </w:p>
    <w:p w14:paraId="4A3C0F55" w14:textId="77777777" w:rsidR="0081002F" w:rsidRDefault="0081002F">
      <w:pPr>
        <w:pStyle w:val="normal0"/>
      </w:pPr>
    </w:p>
    <w:p w14:paraId="7D251ACC" w14:textId="77777777" w:rsidR="0081002F" w:rsidRDefault="0081002F">
      <w:pPr>
        <w:pStyle w:val="normal0"/>
        <w:ind w:left="720"/>
      </w:pPr>
    </w:p>
    <w:p w14:paraId="13820C08" w14:textId="77777777" w:rsidR="0081002F" w:rsidRDefault="0081002F">
      <w:pPr>
        <w:pStyle w:val="normal0"/>
        <w:ind w:left="720"/>
      </w:pPr>
    </w:p>
    <w:p w14:paraId="7F14558F" w14:textId="77777777" w:rsidR="0081002F" w:rsidRDefault="00BC71AA">
      <w:pPr>
        <w:pStyle w:val="normal0"/>
      </w:pPr>
      <w:r>
        <w:t xml:space="preserve"> </w:t>
      </w:r>
    </w:p>
    <w:p w14:paraId="4A235A2A" w14:textId="77777777" w:rsidR="0081002F" w:rsidRDefault="0081002F">
      <w:pPr>
        <w:pStyle w:val="normal0"/>
      </w:pPr>
    </w:p>
    <w:p w14:paraId="4946E9FB" w14:textId="77777777" w:rsidR="0081002F" w:rsidRDefault="0081002F">
      <w:pPr>
        <w:pStyle w:val="normal0"/>
      </w:pPr>
    </w:p>
    <w:sectPr w:rsidR="008100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853DB"/>
    <w:multiLevelType w:val="multilevel"/>
    <w:tmpl w:val="6F1049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1002F"/>
    <w:rsid w:val="001229FA"/>
    <w:rsid w:val="002507D6"/>
    <w:rsid w:val="002E78DE"/>
    <w:rsid w:val="004052B5"/>
    <w:rsid w:val="00410A67"/>
    <w:rsid w:val="004A4A8D"/>
    <w:rsid w:val="0050684F"/>
    <w:rsid w:val="00597B16"/>
    <w:rsid w:val="006304B8"/>
    <w:rsid w:val="0063629D"/>
    <w:rsid w:val="006432A0"/>
    <w:rsid w:val="00675328"/>
    <w:rsid w:val="00697FA9"/>
    <w:rsid w:val="006A0314"/>
    <w:rsid w:val="006A152C"/>
    <w:rsid w:val="006F10A9"/>
    <w:rsid w:val="007E750B"/>
    <w:rsid w:val="0081002F"/>
    <w:rsid w:val="00894A04"/>
    <w:rsid w:val="008D16F8"/>
    <w:rsid w:val="008F36EC"/>
    <w:rsid w:val="009E0FC2"/>
    <w:rsid w:val="00A50BFB"/>
    <w:rsid w:val="00A53814"/>
    <w:rsid w:val="00AF7BCF"/>
    <w:rsid w:val="00B24862"/>
    <w:rsid w:val="00B87E5E"/>
    <w:rsid w:val="00BC71AA"/>
    <w:rsid w:val="00D0059C"/>
    <w:rsid w:val="00E3212F"/>
    <w:rsid w:val="00EF3477"/>
    <w:rsid w:val="00EF5119"/>
    <w:rsid w:val="00F2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382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B5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2B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2B5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2B5"/>
    <w:pPr>
      <w:spacing w:before="300"/>
      <w:outlineLvl w:val="2"/>
    </w:pPr>
    <w:rPr>
      <w:rFonts w:ascii="Arial Black" w:hAnsi="Arial Black"/>
      <w:caps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2B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2B5"/>
    <w:pPr>
      <w:spacing w:before="320" w:after="120"/>
      <w:jc w:val="center"/>
      <w:outlineLvl w:val="4"/>
    </w:pPr>
    <w:rPr>
      <w:rFonts w:asciiTheme="majorHAnsi" w:hAnsiTheme="majorHAnsi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52B5"/>
    <w:pPr>
      <w:spacing w:after="120"/>
      <w:jc w:val="center"/>
      <w:outlineLvl w:val="5"/>
    </w:pPr>
    <w:rPr>
      <w:rFonts w:asciiTheme="majorHAnsi" w:hAnsiTheme="majorHAnsi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B5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B5"/>
    <w:pPr>
      <w:spacing w:after="120"/>
      <w:jc w:val="center"/>
      <w:outlineLvl w:val="7"/>
    </w:pPr>
    <w:rPr>
      <w:rFonts w:asciiTheme="majorHAnsi" w:hAnsiTheme="majorHAnsi"/>
      <w:caps/>
      <w:color w:val="auto"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B5"/>
    <w:pPr>
      <w:spacing w:after="120"/>
      <w:jc w:val="center"/>
      <w:outlineLvl w:val="8"/>
    </w:pPr>
    <w:rPr>
      <w:rFonts w:asciiTheme="majorHAnsi" w:hAnsiTheme="majorHAnsi"/>
      <w:i/>
      <w:iCs/>
      <w:caps/>
      <w:color w:val="auto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next w:val="Normal"/>
    <w:link w:val="TitleChar"/>
    <w:uiPriority w:val="10"/>
    <w:qFormat/>
    <w:rsid w:val="004052B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B5"/>
    <w:pPr>
      <w:spacing w:after="560" w:line="240" w:lineRule="auto"/>
      <w:jc w:val="center"/>
    </w:pPr>
    <w:rPr>
      <w:rFonts w:asciiTheme="majorHAnsi" w:hAnsiTheme="majorHAnsi"/>
      <w:caps/>
      <w:color w:val="auto"/>
      <w:spacing w:val="20"/>
      <w:sz w:val="18"/>
      <w:szCs w:val="18"/>
    </w:rPr>
  </w:style>
  <w:style w:type="paragraph" w:customStyle="1" w:styleId="Code">
    <w:name w:val="Code"/>
    <w:basedOn w:val="Normal"/>
    <w:qFormat/>
    <w:rsid w:val="006432A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52B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2B5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4052B5"/>
    <w:rPr>
      <w:rFonts w:ascii="Arial Black" w:hAnsi="Arial Black"/>
      <w:caps/>
      <w:color w:val="622423" w:themeColor="accent2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2B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052B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052B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B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B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B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2B5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052B5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052B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052B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052B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052B5"/>
    <w:pPr>
      <w:spacing w:after="0" w:line="240" w:lineRule="auto"/>
    </w:pPr>
    <w:rPr>
      <w:rFonts w:asciiTheme="majorHAnsi" w:hAnsiTheme="majorHAns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052B5"/>
  </w:style>
  <w:style w:type="paragraph" w:styleId="ListParagraph">
    <w:name w:val="List Paragraph"/>
    <w:basedOn w:val="Normal"/>
    <w:uiPriority w:val="34"/>
    <w:qFormat/>
    <w:rsid w:val="00405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52B5"/>
    <w:rPr>
      <w:rFonts w:asciiTheme="majorHAnsi" w:hAnsiTheme="majorHAnsi"/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4052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B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B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052B5"/>
    <w:rPr>
      <w:i/>
      <w:iCs/>
    </w:rPr>
  </w:style>
  <w:style w:type="character" w:styleId="IntenseEmphasis">
    <w:name w:val="Intense Emphasis"/>
    <w:uiPriority w:val="21"/>
    <w:qFormat/>
    <w:rsid w:val="004052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052B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052B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052B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2B5"/>
    <w:pPr>
      <w:outlineLvl w:val="9"/>
    </w:pPr>
    <w:rPr>
      <w:rFonts w:ascii="Helvetica Light" w:hAnsi="Helvetica Light"/>
      <w:lang w:bidi="en-US"/>
    </w:rPr>
  </w:style>
  <w:style w:type="table" w:styleId="TableGrid">
    <w:name w:val="Table Grid"/>
    <w:basedOn w:val="TableNormal"/>
    <w:uiPriority w:val="59"/>
    <w:rsid w:val="00894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94A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B5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2B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2B5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2B5"/>
    <w:pPr>
      <w:spacing w:before="300"/>
      <w:outlineLvl w:val="2"/>
    </w:pPr>
    <w:rPr>
      <w:rFonts w:ascii="Arial Black" w:hAnsi="Arial Black"/>
      <w:caps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2B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2B5"/>
    <w:pPr>
      <w:spacing w:before="320" w:after="120"/>
      <w:jc w:val="center"/>
      <w:outlineLvl w:val="4"/>
    </w:pPr>
    <w:rPr>
      <w:rFonts w:asciiTheme="majorHAnsi" w:hAnsiTheme="majorHAnsi"/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52B5"/>
    <w:pPr>
      <w:spacing w:after="120"/>
      <w:jc w:val="center"/>
      <w:outlineLvl w:val="5"/>
    </w:pPr>
    <w:rPr>
      <w:rFonts w:asciiTheme="majorHAnsi" w:hAnsiTheme="majorHAnsi"/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2B5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2B5"/>
    <w:pPr>
      <w:spacing w:after="120"/>
      <w:jc w:val="center"/>
      <w:outlineLvl w:val="7"/>
    </w:pPr>
    <w:rPr>
      <w:rFonts w:asciiTheme="majorHAnsi" w:hAnsiTheme="majorHAnsi"/>
      <w:caps/>
      <w:color w:val="auto"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2B5"/>
    <w:pPr>
      <w:spacing w:after="120"/>
      <w:jc w:val="center"/>
      <w:outlineLvl w:val="8"/>
    </w:pPr>
    <w:rPr>
      <w:rFonts w:asciiTheme="majorHAnsi" w:hAnsiTheme="majorHAnsi"/>
      <w:i/>
      <w:iCs/>
      <w:caps/>
      <w:color w:val="auto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"/>
    <w:next w:val="Normal"/>
    <w:link w:val="TitleChar"/>
    <w:uiPriority w:val="10"/>
    <w:qFormat/>
    <w:rsid w:val="004052B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2B5"/>
    <w:pPr>
      <w:spacing w:after="560" w:line="240" w:lineRule="auto"/>
      <w:jc w:val="center"/>
    </w:pPr>
    <w:rPr>
      <w:rFonts w:asciiTheme="majorHAnsi" w:hAnsiTheme="majorHAnsi"/>
      <w:caps/>
      <w:color w:val="auto"/>
      <w:spacing w:val="20"/>
      <w:sz w:val="18"/>
      <w:szCs w:val="18"/>
    </w:rPr>
  </w:style>
  <w:style w:type="paragraph" w:customStyle="1" w:styleId="Code">
    <w:name w:val="Code"/>
    <w:basedOn w:val="Normal"/>
    <w:qFormat/>
    <w:rsid w:val="006432A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52B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2B5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4052B5"/>
    <w:rPr>
      <w:rFonts w:ascii="Arial Black" w:hAnsi="Arial Black"/>
      <w:caps/>
      <w:color w:val="622423" w:themeColor="accent2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2B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052B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052B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2B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2B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2B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52B5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4052B5"/>
    <w:rPr>
      <w:caps/>
      <w:color w:val="63242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052B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052B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052B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052B5"/>
    <w:pPr>
      <w:spacing w:after="0" w:line="240" w:lineRule="auto"/>
    </w:pPr>
    <w:rPr>
      <w:rFonts w:asciiTheme="majorHAnsi" w:hAnsiTheme="majorHAns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052B5"/>
  </w:style>
  <w:style w:type="paragraph" w:styleId="ListParagraph">
    <w:name w:val="List Paragraph"/>
    <w:basedOn w:val="Normal"/>
    <w:uiPriority w:val="34"/>
    <w:qFormat/>
    <w:rsid w:val="00405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52B5"/>
    <w:rPr>
      <w:rFonts w:asciiTheme="majorHAnsi" w:hAnsiTheme="majorHAnsi"/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4052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2B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2B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052B5"/>
    <w:rPr>
      <w:i/>
      <w:iCs/>
    </w:rPr>
  </w:style>
  <w:style w:type="character" w:styleId="IntenseEmphasis">
    <w:name w:val="Intense Emphasis"/>
    <w:uiPriority w:val="21"/>
    <w:qFormat/>
    <w:rsid w:val="004052B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052B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052B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052B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2B5"/>
    <w:pPr>
      <w:outlineLvl w:val="9"/>
    </w:pPr>
    <w:rPr>
      <w:rFonts w:ascii="Helvetica Light" w:hAnsi="Helvetica Light"/>
      <w:lang w:bidi="en-US"/>
    </w:rPr>
  </w:style>
  <w:style w:type="table" w:styleId="TableGrid">
    <w:name w:val="Table Grid"/>
    <w:basedOn w:val="TableNormal"/>
    <w:uiPriority w:val="59"/>
    <w:rsid w:val="00894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94A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340</Words>
  <Characters>1939</Characters>
  <Application>Microsoft Macintosh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35</cp:revision>
  <dcterms:created xsi:type="dcterms:W3CDTF">2016-03-28T07:41:00Z</dcterms:created>
  <dcterms:modified xsi:type="dcterms:W3CDTF">2016-04-02T08:30:00Z</dcterms:modified>
</cp:coreProperties>
</file>